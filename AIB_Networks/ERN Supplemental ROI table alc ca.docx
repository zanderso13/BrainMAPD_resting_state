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1A26" w14:textId="77777777" w:rsidR="009C6FC3" w:rsidRPr="00BE79DA" w:rsidRDefault="009C6FC3" w:rsidP="009C6FC3">
      <w:pPr>
        <w:spacing w:line="360" w:lineRule="auto"/>
        <w:ind w:right="-720"/>
        <w:rPr>
          <w:rFonts w:ascii="Times New Roman" w:hAnsi="Times New Roman" w:cs="Times New Roman"/>
          <w:i/>
        </w:rPr>
      </w:pPr>
      <w:r w:rsidRPr="00BE79DA">
        <w:rPr>
          <w:rFonts w:ascii="Times New Roman" w:hAnsi="Times New Roman" w:cs="Times New Roman"/>
          <w:b/>
        </w:rPr>
        <w:t>Supplemental Table 1.</w:t>
      </w:r>
      <w:r w:rsidRPr="00BE79DA">
        <w:rPr>
          <w:rFonts w:ascii="Times New Roman" w:hAnsi="Times New Roman" w:cs="Times New Roman"/>
        </w:rPr>
        <w:t xml:space="preserve">  Regions of Interest for the Resting State </w:t>
      </w:r>
      <w:commentRangeStart w:id="0"/>
      <w:r w:rsidRPr="00BE79DA">
        <w:rPr>
          <w:rFonts w:ascii="Times New Roman" w:hAnsi="Times New Roman" w:cs="Times New Roman"/>
        </w:rPr>
        <w:t>Networks</w:t>
      </w:r>
      <w:commentRangeEnd w:id="0"/>
      <w:r w:rsidR="00773B9D">
        <w:rPr>
          <w:rStyle w:val="CommentReference"/>
          <w:rFonts w:asciiTheme="minorHAnsi" w:hAnsiTheme="minorHAnsi" w:cstheme="minorBidi"/>
        </w:rPr>
        <w:commentReference w:id="0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6"/>
        <w:gridCol w:w="2218"/>
        <w:gridCol w:w="3776"/>
      </w:tblGrid>
      <w:tr w:rsidR="009C6FC3" w:rsidRPr="00BE79DA" w14:paraId="6835006E" w14:textId="77777777" w:rsidTr="00361146">
        <w:trPr>
          <w:trHeight w:val="647"/>
        </w:trPr>
        <w:tc>
          <w:tcPr>
            <w:tcW w:w="1795" w:type="pct"/>
            <w:vAlign w:val="center"/>
          </w:tcPr>
          <w:p w14:paraId="631F1E63" w14:textId="77777777" w:rsidR="009C6FC3" w:rsidRPr="00BE79DA" w:rsidRDefault="009C6FC3" w:rsidP="003611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9DA">
              <w:rPr>
                <w:rFonts w:ascii="Times New Roman" w:hAnsi="Times New Roman" w:cs="Times New Roman"/>
                <w:b/>
              </w:rPr>
              <w:t>Network</w:t>
            </w:r>
          </w:p>
        </w:tc>
        <w:tc>
          <w:tcPr>
            <w:tcW w:w="1186" w:type="pct"/>
            <w:vAlign w:val="center"/>
          </w:tcPr>
          <w:p w14:paraId="3BDD9C19" w14:textId="77777777" w:rsidR="009C6FC3" w:rsidRPr="00BE79DA" w:rsidRDefault="009C6FC3" w:rsidP="00361146">
            <w:pPr>
              <w:tabs>
                <w:tab w:val="decimal" w:pos="26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BE79DA">
              <w:rPr>
                <w:rFonts w:ascii="Times New Roman" w:hAnsi="Times New Roman" w:cs="Times New Roman"/>
                <w:b/>
              </w:rPr>
              <w:t>MNI Coordinates        (x, y, z)</w:t>
            </w:r>
          </w:p>
        </w:tc>
        <w:tc>
          <w:tcPr>
            <w:tcW w:w="2019" w:type="pct"/>
            <w:vAlign w:val="center"/>
          </w:tcPr>
          <w:p w14:paraId="3FBA46A5" w14:textId="77777777" w:rsidR="009C6FC3" w:rsidRPr="00BE79DA" w:rsidRDefault="009C6FC3" w:rsidP="00361146">
            <w:pPr>
              <w:tabs>
                <w:tab w:val="left" w:pos="177"/>
                <w:tab w:val="decimal" w:pos="273"/>
              </w:tabs>
              <w:ind w:right="-227"/>
              <w:jc w:val="center"/>
              <w:rPr>
                <w:rFonts w:ascii="Times New Roman" w:hAnsi="Times New Roman" w:cs="Times New Roman"/>
                <w:b/>
              </w:rPr>
            </w:pPr>
            <w:r w:rsidRPr="00BE79DA">
              <w:rPr>
                <w:rFonts w:ascii="Times New Roman" w:hAnsi="Times New Roman" w:cs="Times New Roman"/>
                <w:b/>
              </w:rPr>
              <w:t>Label</w:t>
            </w:r>
          </w:p>
        </w:tc>
      </w:tr>
      <w:tr w:rsidR="009C6FC3" w:rsidRPr="00BE79DA" w14:paraId="070B6445" w14:textId="77777777" w:rsidTr="00361146">
        <w:trPr>
          <w:trHeight w:val="631"/>
        </w:trPr>
        <w:tc>
          <w:tcPr>
            <w:tcW w:w="1795" w:type="pct"/>
          </w:tcPr>
          <w:p w14:paraId="545E69A8" w14:textId="77777777" w:rsidR="009C6FC3" w:rsidRPr="00BE79DA" w:rsidRDefault="009C6FC3" w:rsidP="003611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9DA">
              <w:rPr>
                <w:rFonts w:ascii="Times New Roman" w:hAnsi="Times New Roman" w:cs="Times New Roman"/>
                <w:b/>
              </w:rPr>
              <w:t>Central Executive Network</w:t>
            </w:r>
          </w:p>
          <w:p w14:paraId="450828E0" w14:textId="77777777" w:rsidR="009C6FC3" w:rsidRPr="00BE79DA" w:rsidRDefault="009C6FC3" w:rsidP="0036114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86" w:type="pct"/>
          </w:tcPr>
          <w:p w14:paraId="6514E0DB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</w:p>
          <w:p w14:paraId="6D031656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-42 -63 46</w:t>
            </w:r>
          </w:p>
          <w:p w14:paraId="2A7CC6D9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-32 23 49</w:t>
            </w:r>
          </w:p>
          <w:p w14:paraId="0FE53200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-40 48 -01</w:t>
            </w:r>
          </w:p>
          <w:p w14:paraId="66BBE232" w14:textId="4C6AB632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 xml:space="preserve">-59 </w:t>
            </w:r>
            <w:ins w:id="1" w:author="Ann Louise Carroll" w:date="2018-05-11T09:07:00Z">
              <w:r w:rsidR="007D7F7F">
                <w:rPr>
                  <w:rFonts w:ascii="Times New Roman" w:hAnsi="Times New Roman" w:cs="Times New Roman"/>
                </w:rPr>
                <w:t>-</w:t>
              </w:r>
            </w:ins>
            <w:r w:rsidRPr="00BE79DA">
              <w:rPr>
                <w:rFonts w:ascii="Times New Roman" w:hAnsi="Times New Roman" w:cs="Times New Roman"/>
              </w:rPr>
              <w:t xml:space="preserve">42 </w:t>
            </w:r>
            <w:ins w:id="2" w:author="Ann Louise Carroll" w:date="2018-05-11T09:07:00Z">
              <w:r w:rsidR="007D7F7F">
                <w:rPr>
                  <w:rFonts w:ascii="Times New Roman" w:hAnsi="Times New Roman" w:cs="Times New Roman"/>
                </w:rPr>
                <w:t>-</w:t>
              </w:r>
            </w:ins>
            <w:r w:rsidRPr="00BE79DA">
              <w:rPr>
                <w:rFonts w:ascii="Times New Roman" w:hAnsi="Times New Roman" w:cs="Times New Roman"/>
              </w:rPr>
              <w:t>12</w:t>
            </w:r>
          </w:p>
          <w:p w14:paraId="50E17AD8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-07 34 43</w:t>
            </w:r>
          </w:p>
          <w:p w14:paraId="753292C6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38 26 42</w:t>
            </w:r>
          </w:p>
          <w:p w14:paraId="30359BC2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48 -54 47</w:t>
            </w:r>
          </w:p>
          <w:p w14:paraId="13A535A0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38 54 01</w:t>
            </w:r>
          </w:p>
          <w:p w14:paraId="4406EDED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13 02 14</w:t>
            </w:r>
          </w:p>
          <w:p w14:paraId="58E27CC8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06 37 46</w:t>
            </w:r>
          </w:p>
          <w:p w14:paraId="03D9DCC7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9" w:type="pct"/>
            <w:vAlign w:val="center"/>
          </w:tcPr>
          <w:p w14:paraId="57F762C8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</w:p>
          <w:p w14:paraId="48957E1A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inferior parietal lobule</w:t>
            </w:r>
          </w:p>
          <w:p w14:paraId="2A13976B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middle frontal gyrus</w:t>
            </w:r>
          </w:p>
          <w:p w14:paraId="4CA4B3E5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middle frontal gyrus</w:t>
            </w:r>
          </w:p>
          <w:p w14:paraId="659631BB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middle temporal gyrus</w:t>
            </w:r>
          </w:p>
          <w:p w14:paraId="4DFEAF18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medial frontal gyrus</w:t>
            </w:r>
          </w:p>
          <w:p w14:paraId="3E901598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middle frontal gyrus</w:t>
            </w:r>
          </w:p>
          <w:p w14:paraId="389934F2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inferior parietal lobule</w:t>
            </w:r>
          </w:p>
          <w:p w14:paraId="689101C0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middle frontal gyrus</w:t>
            </w:r>
          </w:p>
          <w:p w14:paraId="1DFD1ACA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caudate</w:t>
            </w:r>
          </w:p>
          <w:p w14:paraId="11F96A6A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medial frontal gyrus</w:t>
            </w:r>
          </w:p>
          <w:p w14:paraId="28740C5F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</w:p>
        </w:tc>
      </w:tr>
      <w:tr w:rsidR="009C6FC3" w:rsidRPr="00BE79DA" w14:paraId="678DC894" w14:textId="77777777" w:rsidTr="00361146">
        <w:trPr>
          <w:trHeight w:val="631"/>
        </w:trPr>
        <w:tc>
          <w:tcPr>
            <w:tcW w:w="1795" w:type="pct"/>
          </w:tcPr>
          <w:p w14:paraId="5B1250AE" w14:textId="77777777" w:rsidR="009C6FC3" w:rsidRPr="00BE79DA" w:rsidRDefault="009C6FC3" w:rsidP="003611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9DA">
              <w:rPr>
                <w:rFonts w:ascii="Times New Roman" w:hAnsi="Times New Roman" w:cs="Times New Roman"/>
                <w:b/>
              </w:rPr>
              <w:t>Emotion Regulation Network</w:t>
            </w:r>
          </w:p>
        </w:tc>
        <w:tc>
          <w:tcPr>
            <w:tcW w:w="1186" w:type="pct"/>
          </w:tcPr>
          <w:p w14:paraId="68AE0417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</w:p>
          <w:p w14:paraId="76DFE13C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-06 14 58</w:t>
            </w:r>
          </w:p>
          <w:p w14:paraId="05D0B6CF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-42 22 -06</w:t>
            </w:r>
          </w:p>
          <w:p w14:paraId="3301C7FD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-44 10 46</w:t>
            </w:r>
          </w:p>
          <w:p w14:paraId="666215DE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-58 -38 -02</w:t>
            </w:r>
          </w:p>
          <w:p w14:paraId="5BEDC122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-42 -60 44</w:t>
            </w:r>
          </w:p>
          <w:p w14:paraId="4B172D3D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06 14 58</w:t>
            </w:r>
          </w:p>
          <w:p w14:paraId="532F489D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50 30 -08</w:t>
            </w:r>
          </w:p>
          <w:p w14:paraId="58018580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48 08 48</w:t>
            </w:r>
          </w:p>
          <w:p w14:paraId="4D6B70DE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38 22 44</w:t>
            </w:r>
          </w:p>
          <w:p w14:paraId="2DD5C7AC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60 -54 40</w:t>
            </w:r>
          </w:p>
        </w:tc>
        <w:tc>
          <w:tcPr>
            <w:tcW w:w="2019" w:type="pct"/>
            <w:vAlign w:val="center"/>
          </w:tcPr>
          <w:p w14:paraId="7D59CED9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</w:p>
          <w:p w14:paraId="796151F7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 xml:space="preserve">L </w:t>
            </w:r>
            <w:proofErr w:type="spellStart"/>
            <w:r w:rsidRPr="00BE79DA">
              <w:rPr>
                <w:rFonts w:ascii="Times New Roman" w:hAnsi="Times New Roman" w:cs="Times New Roman"/>
              </w:rPr>
              <w:t>somatomotor</w:t>
            </w:r>
            <w:proofErr w:type="spellEnd"/>
            <w:r w:rsidRPr="00BE79DA">
              <w:rPr>
                <w:rFonts w:ascii="Times New Roman" w:hAnsi="Times New Roman" w:cs="Times New Roman"/>
              </w:rPr>
              <w:t xml:space="preserve"> area</w:t>
            </w:r>
          </w:p>
          <w:p w14:paraId="259269BE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inferior frontal gyrus</w:t>
            </w:r>
          </w:p>
          <w:p w14:paraId="7CEF5EFC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precentral gyrus</w:t>
            </w:r>
          </w:p>
          <w:p w14:paraId="061BD5E6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middle temporal gyrus</w:t>
            </w:r>
          </w:p>
          <w:p w14:paraId="74E97ED7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angular gyrus</w:t>
            </w:r>
          </w:p>
          <w:p w14:paraId="3CB3F757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 xml:space="preserve">R </w:t>
            </w:r>
            <w:proofErr w:type="spellStart"/>
            <w:r w:rsidRPr="00BE79DA">
              <w:rPr>
                <w:rFonts w:ascii="Times New Roman" w:hAnsi="Times New Roman" w:cs="Times New Roman"/>
              </w:rPr>
              <w:t>somatomotor</w:t>
            </w:r>
            <w:proofErr w:type="spellEnd"/>
            <w:r w:rsidRPr="00BE79DA">
              <w:rPr>
                <w:rFonts w:ascii="Times New Roman" w:hAnsi="Times New Roman" w:cs="Times New Roman"/>
              </w:rPr>
              <w:t xml:space="preserve"> area</w:t>
            </w:r>
          </w:p>
          <w:p w14:paraId="5F249A8C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inferior frontal gyrus</w:t>
            </w:r>
          </w:p>
          <w:p w14:paraId="1A49D3D0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precentral gyrus</w:t>
            </w:r>
          </w:p>
          <w:p w14:paraId="1D4F9C12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middle temporal gyrus</w:t>
            </w:r>
          </w:p>
          <w:p w14:paraId="12231949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angular gyrus</w:t>
            </w:r>
          </w:p>
        </w:tc>
      </w:tr>
      <w:tr w:rsidR="009C6FC3" w:rsidRPr="00BE79DA" w14:paraId="3FF232B9" w14:textId="77777777" w:rsidTr="00361146">
        <w:trPr>
          <w:trHeight w:val="631"/>
        </w:trPr>
        <w:tc>
          <w:tcPr>
            <w:tcW w:w="1795" w:type="pct"/>
          </w:tcPr>
          <w:p w14:paraId="4554C569" w14:textId="77777777" w:rsidR="009C6FC3" w:rsidRPr="00BE79DA" w:rsidRDefault="009C6FC3" w:rsidP="003611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9DA">
              <w:rPr>
                <w:rFonts w:ascii="Times New Roman" w:hAnsi="Times New Roman" w:cs="Times New Roman"/>
                <w:b/>
              </w:rPr>
              <w:t>Anterior Salience Network</w:t>
            </w:r>
          </w:p>
        </w:tc>
        <w:tc>
          <w:tcPr>
            <w:tcW w:w="1186" w:type="pct"/>
          </w:tcPr>
          <w:p w14:paraId="60261958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</w:p>
          <w:p w14:paraId="30A73AC2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-06 17 47</w:t>
            </w:r>
          </w:p>
          <w:p w14:paraId="1A85ECA3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-31 47 22</w:t>
            </w:r>
          </w:p>
          <w:p w14:paraId="1ED3D99F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-42 14 -03</w:t>
            </w:r>
          </w:p>
          <w:p w14:paraId="40506946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06 17 47</w:t>
            </w:r>
          </w:p>
          <w:p w14:paraId="67E38B54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28 46 26</w:t>
            </w:r>
          </w:p>
          <w:p w14:paraId="1F64FABF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-42 14 -03</w:t>
            </w:r>
          </w:p>
        </w:tc>
        <w:tc>
          <w:tcPr>
            <w:tcW w:w="2019" w:type="pct"/>
            <w:vAlign w:val="center"/>
          </w:tcPr>
          <w:p w14:paraId="7FF43412" w14:textId="77777777" w:rsidR="009C6FC3" w:rsidRPr="00BE79DA" w:rsidRDefault="009C6FC3" w:rsidP="00361146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</w:p>
          <w:p w14:paraId="567E89B4" w14:textId="77777777" w:rsidR="009C6FC3" w:rsidRPr="00BE79DA" w:rsidRDefault="009C6FC3" w:rsidP="00361146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dorsal anterior cingulate cortex</w:t>
            </w:r>
          </w:p>
          <w:p w14:paraId="4F759F46" w14:textId="77777777" w:rsidR="009C6FC3" w:rsidRPr="00BE79DA" w:rsidRDefault="009C6FC3" w:rsidP="00361146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 xml:space="preserve">L middle frontal </w:t>
            </w:r>
            <w:commentRangeStart w:id="3"/>
            <w:commentRangeStart w:id="4"/>
            <w:r w:rsidRPr="00BE79DA">
              <w:rPr>
                <w:rFonts w:ascii="Times New Roman" w:hAnsi="Times New Roman" w:cs="Times New Roman"/>
              </w:rPr>
              <w:t>gyrus</w:t>
            </w:r>
            <w:commentRangeEnd w:id="3"/>
            <w:r w:rsidRPr="00BE79DA">
              <w:rPr>
                <w:rStyle w:val="CommentReference"/>
                <w:sz w:val="22"/>
                <w:szCs w:val="22"/>
              </w:rPr>
              <w:commentReference w:id="3"/>
            </w:r>
            <w:commentRangeEnd w:id="4"/>
            <w:r w:rsidR="0030559C">
              <w:rPr>
                <w:rStyle w:val="CommentReference"/>
                <w:rFonts w:asciiTheme="minorHAnsi" w:hAnsiTheme="minorHAnsi" w:cstheme="minorBidi"/>
              </w:rPr>
              <w:commentReference w:id="4"/>
            </w:r>
          </w:p>
          <w:p w14:paraId="6E6C14F2" w14:textId="77777777" w:rsidR="009C6FC3" w:rsidRPr="00BE79DA" w:rsidRDefault="009C6FC3" w:rsidP="00361146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anterior insula</w:t>
            </w:r>
          </w:p>
          <w:p w14:paraId="436C83EC" w14:textId="77777777" w:rsidR="009C6FC3" w:rsidRPr="00BE79DA" w:rsidRDefault="009C6FC3" w:rsidP="00361146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dorsal anterior cingulate cortex</w:t>
            </w:r>
          </w:p>
          <w:p w14:paraId="350DBFE3" w14:textId="77777777" w:rsidR="009C6FC3" w:rsidRPr="00BE79DA" w:rsidRDefault="009C6FC3" w:rsidP="00361146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middle frontal gyrus</w:t>
            </w:r>
          </w:p>
          <w:p w14:paraId="6B87486B" w14:textId="77777777" w:rsidR="009C6FC3" w:rsidRPr="00BE79DA" w:rsidRDefault="009C6FC3" w:rsidP="00361146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R anterior insula</w:t>
            </w:r>
          </w:p>
        </w:tc>
      </w:tr>
      <w:tr w:rsidR="009C6FC3" w:rsidRPr="00BE79DA" w14:paraId="7375C017" w14:textId="77777777" w:rsidTr="00361146">
        <w:trPr>
          <w:trHeight w:val="631"/>
        </w:trPr>
        <w:tc>
          <w:tcPr>
            <w:tcW w:w="1795" w:type="pct"/>
          </w:tcPr>
          <w:p w14:paraId="4990B4CE" w14:textId="77777777" w:rsidR="009C6FC3" w:rsidRPr="00BE79DA" w:rsidRDefault="009C6FC3" w:rsidP="003611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79DA">
              <w:rPr>
                <w:rFonts w:ascii="Times New Roman" w:hAnsi="Times New Roman" w:cs="Times New Roman"/>
                <w:b/>
              </w:rPr>
              <w:t>Default Mode Network</w:t>
            </w:r>
          </w:p>
        </w:tc>
        <w:tc>
          <w:tcPr>
            <w:tcW w:w="1186" w:type="pct"/>
          </w:tcPr>
          <w:p w14:paraId="4F751542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</w:p>
          <w:p w14:paraId="59BD5752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-04 -52 32</w:t>
            </w:r>
          </w:p>
          <w:p w14:paraId="4FCBD688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-05 55 -13</w:t>
            </w:r>
          </w:p>
          <w:p w14:paraId="59F1EEE7" w14:textId="77777777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-49 -62 34</w:t>
            </w:r>
          </w:p>
          <w:p w14:paraId="31670968" w14:textId="570A4086" w:rsidR="009C6FC3" w:rsidRPr="00BE79DA" w:rsidDel="0030559C" w:rsidRDefault="009C6FC3" w:rsidP="00361146">
            <w:pPr>
              <w:tabs>
                <w:tab w:val="decimal" w:pos="273"/>
              </w:tabs>
              <w:jc w:val="center"/>
              <w:rPr>
                <w:del w:id="5" w:author="Casey Christine Armstrong" w:date="2018-05-14T11:37:00Z"/>
                <w:rFonts w:ascii="Times New Roman" w:hAnsi="Times New Roman" w:cs="Times New Roman"/>
              </w:rPr>
            </w:pPr>
            <w:del w:id="6" w:author="Casey Christine Armstrong" w:date="2018-05-14T11:37:00Z">
              <w:r w:rsidRPr="00BE79DA" w:rsidDel="0030559C">
                <w:rPr>
                  <w:rFonts w:ascii="Times New Roman" w:hAnsi="Times New Roman" w:cs="Times New Roman"/>
                </w:rPr>
                <w:delText>-43 -38 46</w:delText>
              </w:r>
            </w:del>
          </w:p>
          <w:p w14:paraId="58E0AD6D" w14:textId="03248591" w:rsidR="009C6FC3" w:rsidRPr="00BE79DA" w:rsidDel="0030559C" w:rsidRDefault="009C6FC3" w:rsidP="00361146">
            <w:pPr>
              <w:tabs>
                <w:tab w:val="decimal" w:pos="273"/>
              </w:tabs>
              <w:jc w:val="center"/>
              <w:rPr>
                <w:del w:id="7" w:author="Casey Christine Armstrong" w:date="2018-05-14T11:37:00Z"/>
                <w:rFonts w:ascii="Times New Roman" w:hAnsi="Times New Roman" w:cs="Times New Roman"/>
              </w:rPr>
            </w:pPr>
            <w:del w:id="8" w:author="Casey Christine Armstrong" w:date="2018-05-14T11:37:00Z">
              <w:r w:rsidRPr="00BE79DA" w:rsidDel="0030559C">
                <w:rPr>
                  <w:rFonts w:ascii="Times New Roman" w:hAnsi="Times New Roman" w:cs="Times New Roman"/>
                </w:rPr>
                <w:delText>-21-04 59</w:delText>
              </w:r>
            </w:del>
          </w:p>
          <w:p w14:paraId="3E6A15D9" w14:textId="3DC2D5F4" w:rsidR="009C6FC3" w:rsidDel="0030559C" w:rsidRDefault="009C6FC3" w:rsidP="00361146">
            <w:pPr>
              <w:tabs>
                <w:tab w:val="decimal" w:pos="273"/>
              </w:tabs>
              <w:jc w:val="center"/>
              <w:rPr>
                <w:del w:id="9" w:author="Casey Christine Armstrong" w:date="2018-05-14T11:37:00Z"/>
                <w:rFonts w:ascii="Times New Roman" w:hAnsi="Times New Roman" w:cs="Times New Roman"/>
              </w:rPr>
            </w:pPr>
            <w:del w:id="10" w:author="Casey Christine Armstrong" w:date="2018-05-14T11:37:00Z">
              <w:r w:rsidRPr="00BE79DA" w:rsidDel="0030559C">
                <w:rPr>
                  <w:rFonts w:ascii="Times New Roman" w:hAnsi="Times New Roman" w:cs="Times New Roman"/>
                </w:rPr>
                <w:delText>-38 14 08</w:delText>
              </w:r>
            </w:del>
          </w:p>
          <w:p w14:paraId="06D50B37" w14:textId="77777777" w:rsidR="009C6FC3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04 -53 35</w:t>
            </w:r>
          </w:p>
          <w:p w14:paraId="361BE73E" w14:textId="77777777" w:rsidR="009C6FC3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 55 -13</w:t>
            </w:r>
          </w:p>
          <w:p w14:paraId="6782FA15" w14:textId="77777777" w:rsidR="009C6FC3" w:rsidDel="0030559C" w:rsidRDefault="009C6FC3" w:rsidP="00361146">
            <w:pPr>
              <w:tabs>
                <w:tab w:val="decimal" w:pos="273"/>
              </w:tabs>
              <w:jc w:val="center"/>
              <w:rPr>
                <w:del w:id="11" w:author="Casey Christine Armstrong" w:date="2018-05-14T11:37:00Z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50 -57 36</w:t>
            </w:r>
          </w:p>
          <w:p w14:paraId="26C0D930" w14:textId="0F965B8D" w:rsidR="009C6FC3" w:rsidDel="0030559C" w:rsidRDefault="009C6FC3" w:rsidP="00361146">
            <w:pPr>
              <w:tabs>
                <w:tab w:val="decimal" w:pos="273"/>
              </w:tabs>
              <w:jc w:val="center"/>
              <w:rPr>
                <w:del w:id="12" w:author="Casey Christine Armstrong" w:date="2018-05-14T11:37:00Z"/>
                <w:rFonts w:ascii="Times New Roman" w:hAnsi="Times New Roman" w:cs="Times New Roman"/>
              </w:rPr>
            </w:pPr>
            <w:del w:id="13" w:author="Casey Christine Armstrong" w:date="2018-05-14T11:37:00Z">
              <w:r w:rsidDel="0030559C">
                <w:rPr>
                  <w:rFonts w:ascii="Times New Roman" w:hAnsi="Times New Roman" w:cs="Times New Roman"/>
                </w:rPr>
                <w:delText>40 -39 51</w:delText>
              </w:r>
            </w:del>
          </w:p>
          <w:p w14:paraId="4F58CCF2" w14:textId="217C00CD" w:rsidR="009C6FC3" w:rsidDel="0030559C" w:rsidRDefault="009C6FC3" w:rsidP="00361146">
            <w:pPr>
              <w:tabs>
                <w:tab w:val="decimal" w:pos="273"/>
              </w:tabs>
              <w:jc w:val="center"/>
              <w:rPr>
                <w:del w:id="14" w:author="Casey Christine Armstrong" w:date="2018-05-14T11:37:00Z"/>
                <w:rFonts w:ascii="Times New Roman" w:hAnsi="Times New Roman" w:cs="Times New Roman"/>
              </w:rPr>
            </w:pPr>
            <w:del w:id="15" w:author="Casey Christine Armstrong" w:date="2018-05-14T11:37:00Z">
              <w:r w:rsidDel="0030559C">
                <w:rPr>
                  <w:rFonts w:ascii="Times New Roman" w:hAnsi="Times New Roman" w:cs="Times New Roman"/>
                </w:rPr>
                <w:delText>27 -06 54</w:delText>
              </w:r>
            </w:del>
          </w:p>
          <w:p w14:paraId="1CBB36D5" w14:textId="2D3784AD" w:rsidR="009C6FC3" w:rsidRPr="00BE79DA" w:rsidRDefault="009C6FC3" w:rsidP="00361146">
            <w:pPr>
              <w:tabs>
                <w:tab w:val="decimal" w:pos="273"/>
              </w:tabs>
              <w:jc w:val="center"/>
              <w:rPr>
                <w:rFonts w:ascii="Times New Roman" w:hAnsi="Times New Roman" w:cs="Times New Roman"/>
              </w:rPr>
            </w:pPr>
            <w:del w:id="16" w:author="Casey Christine Armstrong" w:date="2018-05-14T11:37:00Z">
              <w:r w:rsidDel="0030559C">
                <w:rPr>
                  <w:rFonts w:ascii="Times New Roman" w:hAnsi="Times New Roman" w:cs="Times New Roman"/>
                </w:rPr>
                <w:delText>40 15 08</w:delText>
              </w:r>
            </w:del>
          </w:p>
        </w:tc>
        <w:tc>
          <w:tcPr>
            <w:tcW w:w="2019" w:type="pct"/>
            <w:vAlign w:val="center"/>
          </w:tcPr>
          <w:p w14:paraId="553357D4" w14:textId="77777777" w:rsidR="009C6FC3" w:rsidRDefault="0030559C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commentRangeStart w:id="17"/>
            <w:commentRangeEnd w:id="17"/>
            <w:r>
              <w:rPr>
                <w:rStyle w:val="CommentReference"/>
                <w:rFonts w:asciiTheme="minorHAnsi" w:hAnsiTheme="minorHAnsi" w:cstheme="minorBidi"/>
              </w:rPr>
              <w:commentReference w:id="17"/>
            </w:r>
          </w:p>
          <w:p w14:paraId="2DBD40AD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posterior cingulate cortex</w:t>
            </w:r>
          </w:p>
          <w:p w14:paraId="5066EC76" w14:textId="77777777" w:rsidR="009C6FC3" w:rsidRPr="00BE79DA" w:rsidRDefault="009C6FC3" w:rsidP="00361146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 xml:space="preserve">L </w:t>
            </w:r>
            <w:del w:id="18" w:author="Casey Christine Armstrong" w:date="2018-05-14T11:38:00Z">
              <w:r w:rsidRPr="00BE79DA" w:rsidDel="0030559C">
                <w:rPr>
                  <w:rFonts w:ascii="Times New Roman" w:hAnsi="Times New Roman" w:cs="Times New Roman"/>
                </w:rPr>
                <w:delText xml:space="preserve">left </w:delText>
              </w:r>
            </w:del>
            <w:r w:rsidRPr="00BE79DA">
              <w:rPr>
                <w:rFonts w:ascii="Times New Roman" w:hAnsi="Times New Roman" w:cs="Times New Roman"/>
              </w:rPr>
              <w:t>ventromedial prefrontal cortex</w:t>
            </w:r>
          </w:p>
          <w:p w14:paraId="178A4CE0" w14:textId="7430E3D6" w:rsidR="009C6FC3" w:rsidRPr="00BE79DA" w:rsidDel="0030559C" w:rsidRDefault="009C6FC3">
            <w:pPr>
              <w:tabs>
                <w:tab w:val="decimal" w:pos="0"/>
              </w:tabs>
              <w:rPr>
                <w:del w:id="19" w:author="Casey Christine Armstrong" w:date="2018-05-14T11:37:00Z"/>
                <w:rFonts w:ascii="Times New Roman" w:hAnsi="Times New Roman" w:cs="Times New Roman"/>
              </w:rPr>
            </w:pPr>
            <w:r w:rsidRPr="00BE79DA">
              <w:rPr>
                <w:rFonts w:ascii="Times New Roman" w:hAnsi="Times New Roman" w:cs="Times New Roman"/>
              </w:rPr>
              <w:t>L temporoparietal junction</w:t>
            </w:r>
          </w:p>
          <w:p w14:paraId="2FB3F755" w14:textId="39E60212" w:rsidR="009C6FC3" w:rsidRPr="00BE79DA" w:rsidDel="0030559C" w:rsidRDefault="009C6FC3">
            <w:pPr>
              <w:tabs>
                <w:tab w:val="decimal" w:pos="0"/>
              </w:tabs>
              <w:rPr>
                <w:del w:id="20" w:author="Casey Christine Armstrong" w:date="2018-05-14T11:36:00Z"/>
                <w:rFonts w:ascii="Times New Roman" w:hAnsi="Times New Roman" w:cs="Times New Roman"/>
              </w:rPr>
            </w:pPr>
            <w:del w:id="21" w:author="Casey Christine Armstrong" w:date="2018-05-14T11:36:00Z">
              <w:r w:rsidRPr="00BE79DA" w:rsidDel="0030559C">
                <w:rPr>
                  <w:rFonts w:ascii="Times New Roman" w:hAnsi="Times New Roman" w:cs="Times New Roman"/>
                </w:rPr>
                <w:delText>L intraparietal sulcus</w:delText>
              </w:r>
            </w:del>
          </w:p>
          <w:p w14:paraId="26243612" w14:textId="69653437" w:rsidR="009C6FC3" w:rsidRPr="00BE79DA" w:rsidDel="0030559C" w:rsidRDefault="009C6FC3">
            <w:pPr>
              <w:tabs>
                <w:tab w:val="decimal" w:pos="0"/>
              </w:tabs>
              <w:rPr>
                <w:del w:id="22" w:author="Casey Christine Armstrong" w:date="2018-05-14T11:36:00Z"/>
                <w:rFonts w:ascii="Times New Roman" w:hAnsi="Times New Roman" w:cs="Times New Roman"/>
              </w:rPr>
            </w:pPr>
            <w:del w:id="23" w:author="Casey Christine Armstrong" w:date="2018-05-14T11:36:00Z">
              <w:r w:rsidRPr="00BE79DA" w:rsidDel="0030559C">
                <w:rPr>
                  <w:rFonts w:ascii="Times New Roman" w:hAnsi="Times New Roman" w:cs="Times New Roman"/>
                </w:rPr>
                <w:delText xml:space="preserve">L </w:delText>
              </w:r>
              <w:commentRangeStart w:id="24"/>
              <w:r w:rsidRPr="00BE79DA" w:rsidDel="0030559C">
                <w:rPr>
                  <w:rFonts w:ascii="Times New Roman" w:hAnsi="Times New Roman" w:cs="Times New Roman"/>
                </w:rPr>
                <w:delText>eye</w:delText>
              </w:r>
              <w:commentRangeEnd w:id="24"/>
              <w:r w:rsidDel="0030559C">
                <w:rPr>
                  <w:rStyle w:val="CommentReference"/>
                </w:rPr>
                <w:commentReference w:id="24"/>
              </w:r>
            </w:del>
          </w:p>
          <w:p w14:paraId="563B213C" w14:textId="3BE8FCA4" w:rsidR="009C6FC3" w:rsidRPr="00BE79DA" w:rsidRDefault="009C6FC3" w:rsidP="0030559C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  <w:del w:id="25" w:author="Casey Christine Armstrong" w:date="2018-05-14T11:36:00Z">
              <w:r w:rsidRPr="00BE79DA" w:rsidDel="0030559C">
                <w:rPr>
                  <w:rFonts w:ascii="Times New Roman" w:hAnsi="Times New Roman" w:cs="Times New Roman"/>
                </w:rPr>
                <w:delText>L anterior insula</w:delText>
              </w:r>
            </w:del>
          </w:p>
          <w:p w14:paraId="3576ECB0" w14:textId="77777777" w:rsidR="009C6FC3" w:rsidRPr="00BE79DA" w:rsidRDefault="009C6FC3" w:rsidP="00361146">
            <w:pPr>
              <w:tabs>
                <w:tab w:val="decimal" w:pos="3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BE79DA">
              <w:rPr>
                <w:rFonts w:ascii="Times New Roman" w:hAnsi="Times New Roman" w:cs="Times New Roman"/>
              </w:rPr>
              <w:t xml:space="preserve"> posterior cingulate cortex</w:t>
            </w:r>
          </w:p>
          <w:p w14:paraId="2E62F960" w14:textId="77777777" w:rsidR="009C6FC3" w:rsidRPr="00BE79DA" w:rsidRDefault="009C6FC3" w:rsidP="00361146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BE79DA">
              <w:rPr>
                <w:rFonts w:ascii="Times New Roman" w:hAnsi="Times New Roman" w:cs="Times New Roman"/>
              </w:rPr>
              <w:t xml:space="preserve"> </w:t>
            </w:r>
            <w:del w:id="26" w:author="Casey Christine Armstrong" w:date="2018-05-14T11:38:00Z">
              <w:r w:rsidRPr="00BE79DA" w:rsidDel="0030559C">
                <w:rPr>
                  <w:rFonts w:ascii="Times New Roman" w:hAnsi="Times New Roman" w:cs="Times New Roman"/>
                </w:rPr>
                <w:delText xml:space="preserve">left </w:delText>
              </w:r>
            </w:del>
            <w:r w:rsidRPr="00BE79DA">
              <w:rPr>
                <w:rFonts w:ascii="Times New Roman" w:hAnsi="Times New Roman" w:cs="Times New Roman"/>
              </w:rPr>
              <w:t>ventromedial prefrontal cortex</w:t>
            </w:r>
          </w:p>
          <w:p w14:paraId="26059EC2" w14:textId="77777777" w:rsidR="009C6FC3" w:rsidRPr="00BE79DA" w:rsidDel="0030559C" w:rsidRDefault="009C6FC3" w:rsidP="00361146">
            <w:pPr>
              <w:tabs>
                <w:tab w:val="decimal" w:pos="0"/>
              </w:tabs>
              <w:rPr>
                <w:del w:id="27" w:author="Casey Christine Armstrong" w:date="2018-05-14T11:37:00Z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BE79DA">
              <w:rPr>
                <w:rFonts w:ascii="Times New Roman" w:hAnsi="Times New Roman" w:cs="Times New Roman"/>
              </w:rPr>
              <w:t xml:space="preserve"> temporoparietal junction</w:t>
            </w:r>
          </w:p>
          <w:p w14:paraId="40A84BDF" w14:textId="0704148C" w:rsidR="009C6FC3" w:rsidRPr="00BE79DA" w:rsidDel="0030559C" w:rsidRDefault="009C6FC3" w:rsidP="00361146">
            <w:pPr>
              <w:tabs>
                <w:tab w:val="decimal" w:pos="0"/>
              </w:tabs>
              <w:rPr>
                <w:del w:id="28" w:author="Casey Christine Armstrong" w:date="2018-05-14T11:36:00Z"/>
                <w:rFonts w:ascii="Times New Roman" w:hAnsi="Times New Roman" w:cs="Times New Roman"/>
              </w:rPr>
            </w:pPr>
            <w:del w:id="29" w:author="Casey Christine Armstrong" w:date="2018-05-14T11:36:00Z">
              <w:r w:rsidDel="0030559C">
                <w:rPr>
                  <w:rFonts w:ascii="Times New Roman" w:hAnsi="Times New Roman" w:cs="Times New Roman"/>
                </w:rPr>
                <w:delText>R</w:delText>
              </w:r>
              <w:r w:rsidRPr="00BE79DA" w:rsidDel="0030559C">
                <w:rPr>
                  <w:rFonts w:ascii="Times New Roman" w:hAnsi="Times New Roman" w:cs="Times New Roman"/>
                </w:rPr>
                <w:delText xml:space="preserve"> intraparietal sulcus</w:delText>
              </w:r>
            </w:del>
          </w:p>
          <w:p w14:paraId="13738A39" w14:textId="0D39D3D6" w:rsidR="009C6FC3" w:rsidRPr="00BE79DA" w:rsidDel="0030559C" w:rsidRDefault="009C6FC3" w:rsidP="00361146">
            <w:pPr>
              <w:tabs>
                <w:tab w:val="decimal" w:pos="0"/>
              </w:tabs>
              <w:rPr>
                <w:del w:id="30" w:author="Casey Christine Armstrong" w:date="2018-05-14T11:36:00Z"/>
                <w:rFonts w:ascii="Times New Roman" w:hAnsi="Times New Roman" w:cs="Times New Roman"/>
              </w:rPr>
            </w:pPr>
            <w:del w:id="31" w:author="Casey Christine Armstrong" w:date="2018-05-14T11:36:00Z">
              <w:r w:rsidDel="0030559C">
                <w:rPr>
                  <w:rFonts w:ascii="Times New Roman" w:hAnsi="Times New Roman" w:cs="Times New Roman"/>
                </w:rPr>
                <w:delText>R</w:delText>
              </w:r>
              <w:r w:rsidRPr="00BE79DA" w:rsidDel="0030559C">
                <w:rPr>
                  <w:rFonts w:ascii="Times New Roman" w:hAnsi="Times New Roman" w:cs="Times New Roman"/>
                </w:rPr>
                <w:delText xml:space="preserve"> </w:delText>
              </w:r>
              <w:commentRangeStart w:id="32"/>
              <w:r w:rsidRPr="00BE79DA" w:rsidDel="0030559C">
                <w:rPr>
                  <w:rFonts w:ascii="Times New Roman" w:hAnsi="Times New Roman" w:cs="Times New Roman"/>
                </w:rPr>
                <w:delText>eye</w:delText>
              </w:r>
              <w:commentRangeEnd w:id="32"/>
              <w:r w:rsidDel="0030559C">
                <w:rPr>
                  <w:rStyle w:val="CommentReference"/>
                </w:rPr>
                <w:commentReference w:id="32"/>
              </w:r>
            </w:del>
          </w:p>
          <w:p w14:paraId="528A68E0" w14:textId="7391D017" w:rsidR="009C6FC3" w:rsidRPr="00BE79DA" w:rsidDel="0030559C" w:rsidRDefault="009C6FC3" w:rsidP="00361146">
            <w:pPr>
              <w:tabs>
                <w:tab w:val="decimal" w:pos="0"/>
              </w:tabs>
              <w:rPr>
                <w:del w:id="33" w:author="Casey Christine Armstrong" w:date="2018-05-14T11:36:00Z"/>
                <w:rFonts w:ascii="Times New Roman" w:hAnsi="Times New Roman" w:cs="Times New Roman"/>
              </w:rPr>
            </w:pPr>
            <w:del w:id="34" w:author="Casey Christine Armstrong" w:date="2018-05-14T11:36:00Z">
              <w:r w:rsidDel="0030559C">
                <w:rPr>
                  <w:rFonts w:ascii="Times New Roman" w:hAnsi="Times New Roman" w:cs="Times New Roman"/>
                </w:rPr>
                <w:delText>R</w:delText>
              </w:r>
              <w:r w:rsidRPr="00BE79DA" w:rsidDel="0030559C">
                <w:rPr>
                  <w:rFonts w:ascii="Times New Roman" w:hAnsi="Times New Roman" w:cs="Times New Roman"/>
                </w:rPr>
                <w:delText xml:space="preserve"> anterior insula</w:delText>
              </w:r>
            </w:del>
          </w:p>
          <w:p w14:paraId="22E62DBF" w14:textId="77777777" w:rsidR="009C6FC3" w:rsidRPr="00BE79DA" w:rsidRDefault="009C6FC3" w:rsidP="0030559C">
            <w:pPr>
              <w:tabs>
                <w:tab w:val="decimal" w:pos="0"/>
              </w:tabs>
              <w:rPr>
                <w:rFonts w:ascii="Times New Roman" w:hAnsi="Times New Roman" w:cs="Times New Roman"/>
              </w:rPr>
            </w:pPr>
          </w:p>
        </w:tc>
      </w:tr>
    </w:tbl>
    <w:p w14:paraId="07572C0B" w14:textId="77777777" w:rsidR="00622992" w:rsidRPr="009C6FC3" w:rsidRDefault="009C6FC3" w:rsidP="009C6FC3">
      <w:pPr>
        <w:spacing w:after="360" w:line="480" w:lineRule="auto"/>
        <w:outlineLvl w:val="0"/>
        <w:rPr>
          <w:rFonts w:ascii="Times New Roman" w:eastAsia="Times New Roman" w:hAnsi="Times New Roman" w:cs="Times New Roman"/>
          <w:bCs/>
          <w:color w:val="000000"/>
        </w:rPr>
      </w:pPr>
      <w:r w:rsidRPr="00BE79DA">
        <w:rPr>
          <w:rFonts w:ascii="Times New Roman" w:eastAsia="Times New Roman" w:hAnsi="Times New Roman" w:cs="Times New Roman"/>
          <w:bCs/>
          <w:color w:val="000000"/>
        </w:rPr>
        <w:t>Note: L = left. R = right. MNI =</w:t>
      </w:r>
      <w:r w:rsidRPr="00BE79DA">
        <w:rPr>
          <w:rFonts w:ascii="Times New Roman" w:eastAsia="Times New Roman" w:hAnsi="Times New Roman" w:cs="Times New Roman"/>
        </w:rPr>
        <w:t xml:space="preserve"> </w:t>
      </w:r>
      <w:r w:rsidRPr="00BE79DA">
        <w:rPr>
          <w:rFonts w:ascii="Times New Roman" w:eastAsia="Times New Roman" w:hAnsi="Times New Roman" w:cs="Times New Roman"/>
          <w:bCs/>
          <w:color w:val="000000"/>
        </w:rPr>
        <w:t>Montreal Neurological Institute standardized space.</w:t>
      </w:r>
    </w:p>
    <w:sectPr w:rsidR="00622992" w:rsidRPr="009C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in Nusslock" w:date="2018-05-09T22:33:00Z" w:initials="RN">
    <w:p w14:paraId="74E5DFF2" w14:textId="230D20B7" w:rsidR="00773B9D" w:rsidRDefault="00773B9D">
      <w:pPr>
        <w:pStyle w:val="CommentText"/>
      </w:pPr>
      <w:r>
        <w:rPr>
          <w:rStyle w:val="CommentReference"/>
        </w:rPr>
        <w:annotationRef/>
      </w:r>
      <w:r>
        <w:t>Need to check this with Larry</w:t>
      </w:r>
      <w:r w:rsidR="00CC1F5D">
        <w:t>/Casey/Ann</w:t>
      </w:r>
      <w:r>
        <w:t xml:space="preserve"> – some nodes seem weird to me</w:t>
      </w:r>
    </w:p>
  </w:comment>
  <w:comment w:id="3" w:author="Robin Nusslock" w:date="2018-05-09T21:55:00Z" w:initials="RN">
    <w:p w14:paraId="2ED42F6B" w14:textId="77777777" w:rsidR="009C6FC3" w:rsidRDefault="009C6FC3" w:rsidP="009C6FC3">
      <w:pPr>
        <w:pStyle w:val="CommentText"/>
      </w:pPr>
      <w:r>
        <w:rPr>
          <w:rStyle w:val="CommentReference"/>
        </w:rPr>
        <w:annotationRef/>
      </w:r>
      <w:r>
        <w:t xml:space="preserve">Seems </w:t>
      </w:r>
      <w:proofErr w:type="spellStart"/>
      <w:r>
        <w:t>werid</w:t>
      </w:r>
      <w:proofErr w:type="spellEnd"/>
      <w:r>
        <w:t xml:space="preserve"> to have MFG in salience network – check on this</w:t>
      </w:r>
    </w:p>
  </w:comment>
  <w:comment w:id="4" w:author="Casey Christine Armstrong" w:date="2018-05-14T11:35:00Z" w:initials="CCA">
    <w:p w14:paraId="55E2B5A9" w14:textId="77777777" w:rsidR="0030559C" w:rsidRDefault="0030559C">
      <w:pPr>
        <w:pStyle w:val="CommentText"/>
      </w:pPr>
      <w:r>
        <w:rPr>
          <w:rStyle w:val="CommentReference"/>
        </w:rPr>
        <w:annotationRef/>
      </w:r>
      <w:r>
        <w:t>MFG is correct.</w:t>
      </w:r>
    </w:p>
    <w:p w14:paraId="1D343A0B" w14:textId="755FEB89" w:rsidR="0030559C" w:rsidRDefault="0030559C">
      <w:pPr>
        <w:pStyle w:val="CommentText"/>
      </w:pPr>
    </w:p>
  </w:comment>
  <w:comment w:id="17" w:author="Casey Christine Armstrong" w:date="2018-05-14T11:38:00Z" w:initials="CCA">
    <w:p w14:paraId="45E9B046" w14:textId="7FF0B5F1" w:rsidR="0030559C" w:rsidRDefault="0030559C">
      <w:pPr>
        <w:pStyle w:val="CommentText"/>
      </w:pPr>
      <w:r>
        <w:rPr>
          <w:rStyle w:val="CommentReference"/>
        </w:rPr>
        <w:annotationRef/>
      </w:r>
      <w:r>
        <w:t>Other 6 nodes were part of the attentional control network.</w:t>
      </w:r>
    </w:p>
  </w:comment>
  <w:comment w:id="24" w:author="Robin Nusslock" w:date="2018-05-09T22:16:00Z" w:initials="RN">
    <w:p w14:paraId="1D2BFB42" w14:textId="40D3EFB5" w:rsidR="009C6FC3" w:rsidRDefault="009C6FC3" w:rsidP="009C6FC3">
      <w:pPr>
        <w:pStyle w:val="CommentText"/>
      </w:pPr>
      <w:r>
        <w:rPr>
          <w:rStyle w:val="CommentReference"/>
        </w:rPr>
        <w:annotationRef/>
      </w:r>
      <w:r>
        <w:t>I don’t know what this refers to</w:t>
      </w:r>
    </w:p>
  </w:comment>
  <w:comment w:id="32" w:author="Robin Nusslock" w:date="2018-05-09T22:17:00Z" w:initials="RN">
    <w:p w14:paraId="3B52CF38" w14:textId="125F3F84" w:rsidR="009C6FC3" w:rsidRDefault="009C6FC3" w:rsidP="009C6FC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CC1F5D">
        <w:t>I</w:t>
      </w:r>
      <w:r>
        <w:t xml:space="preserve"> don’t know what this refers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E5DFF2" w15:done="0"/>
  <w15:commentEx w15:paraId="2ED42F6B" w15:done="0"/>
  <w15:commentEx w15:paraId="1D343A0B" w15:paraIdParent="2ED42F6B" w15:done="0"/>
  <w15:commentEx w15:paraId="45E9B046" w15:done="0"/>
  <w15:commentEx w15:paraId="1D2BFB42" w15:done="0"/>
  <w15:commentEx w15:paraId="3B52CF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A3F2CA" w16cex:dateUtc="2018-05-10T05:33:00Z"/>
  <w16cex:commentExtensible w16cex:durableId="1EA3F2CB" w16cex:dateUtc="2018-05-10T04:55:00Z"/>
  <w16cex:commentExtensible w16cex:durableId="1EA3F2E8" w16cex:dateUtc="2018-05-14T18:35:00Z"/>
  <w16cex:commentExtensible w16cex:durableId="2628B8C0" w16cex:dateUtc="2018-05-14T18:38:00Z"/>
  <w16cex:commentExtensible w16cex:durableId="1EA3F2CC" w16cex:dateUtc="2018-05-10T05:16:00Z"/>
  <w16cex:commentExtensible w16cex:durableId="1EA3F2CD" w16cex:dateUtc="2018-05-10T0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E5DFF2" w16cid:durableId="1EA3F2CA"/>
  <w16cid:commentId w16cid:paraId="2ED42F6B" w16cid:durableId="1EA3F2CB"/>
  <w16cid:commentId w16cid:paraId="1D343A0B" w16cid:durableId="1EA3F2E8"/>
  <w16cid:commentId w16cid:paraId="45E9B046" w16cid:durableId="2628B8C0"/>
  <w16cid:commentId w16cid:paraId="1D2BFB42" w16cid:durableId="1EA3F2CC"/>
  <w16cid:commentId w16cid:paraId="3B52CF38" w16cid:durableId="1EA3F2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Bayan Plain">
    <w:panose1 w:val="00000000000000000000"/>
    <w:charset w:val="B2"/>
    <w:family w:val="auto"/>
    <w:pitch w:val="variable"/>
    <w:sig w:usb0="00002000" w:usb1="0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in Nusslock">
    <w15:presenceInfo w15:providerId="None" w15:userId="Robin Nusslock"/>
  </w15:person>
  <w15:person w15:author="Ann Louise Carroll">
    <w15:presenceInfo w15:providerId="None" w15:userId="Ann Louise Carroll"/>
  </w15:person>
  <w15:person w15:author="Casey Christine Armstrong">
    <w15:presenceInfo w15:providerId="Windows Live" w15:userId="8690d305-e804-49e8-af10-6d14719128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A4"/>
    <w:rsid w:val="00000AA4"/>
    <w:rsid w:val="00011B0D"/>
    <w:rsid w:val="00014651"/>
    <w:rsid w:val="00015787"/>
    <w:rsid w:val="000257AD"/>
    <w:rsid w:val="0002625D"/>
    <w:rsid w:val="0002673D"/>
    <w:rsid w:val="00034469"/>
    <w:rsid w:val="00036727"/>
    <w:rsid w:val="00041ED3"/>
    <w:rsid w:val="00060FA6"/>
    <w:rsid w:val="00084CD6"/>
    <w:rsid w:val="000A06A2"/>
    <w:rsid w:val="000A3EB2"/>
    <w:rsid w:val="000B45B4"/>
    <w:rsid w:val="000D091C"/>
    <w:rsid w:val="000E49CF"/>
    <w:rsid w:val="000F42B3"/>
    <w:rsid w:val="0010747E"/>
    <w:rsid w:val="00113F1D"/>
    <w:rsid w:val="001318D8"/>
    <w:rsid w:val="00154D25"/>
    <w:rsid w:val="00154DC9"/>
    <w:rsid w:val="0016284D"/>
    <w:rsid w:val="00162E86"/>
    <w:rsid w:val="00174469"/>
    <w:rsid w:val="001B7185"/>
    <w:rsid w:val="001E3BB1"/>
    <w:rsid w:val="001E57F8"/>
    <w:rsid w:val="002274BB"/>
    <w:rsid w:val="00230482"/>
    <w:rsid w:val="0026257B"/>
    <w:rsid w:val="002630C2"/>
    <w:rsid w:val="00263938"/>
    <w:rsid w:val="00284824"/>
    <w:rsid w:val="002906C7"/>
    <w:rsid w:val="002938C2"/>
    <w:rsid w:val="002A667B"/>
    <w:rsid w:val="002A7410"/>
    <w:rsid w:val="002C294F"/>
    <w:rsid w:val="002C53AF"/>
    <w:rsid w:val="002C75FC"/>
    <w:rsid w:val="002D2FF5"/>
    <w:rsid w:val="002D5B7E"/>
    <w:rsid w:val="002F2859"/>
    <w:rsid w:val="0030559C"/>
    <w:rsid w:val="00313DB6"/>
    <w:rsid w:val="003205BE"/>
    <w:rsid w:val="00330F80"/>
    <w:rsid w:val="00333A20"/>
    <w:rsid w:val="00355FD0"/>
    <w:rsid w:val="00356430"/>
    <w:rsid w:val="00362D2B"/>
    <w:rsid w:val="00386DA4"/>
    <w:rsid w:val="00387129"/>
    <w:rsid w:val="00397EBF"/>
    <w:rsid w:val="003A5B98"/>
    <w:rsid w:val="003B18C6"/>
    <w:rsid w:val="003B5EB9"/>
    <w:rsid w:val="003E0BCE"/>
    <w:rsid w:val="003F0B1B"/>
    <w:rsid w:val="003F1A18"/>
    <w:rsid w:val="00402ECB"/>
    <w:rsid w:val="00410EBA"/>
    <w:rsid w:val="0042405F"/>
    <w:rsid w:val="00430232"/>
    <w:rsid w:val="00430C9F"/>
    <w:rsid w:val="004324D6"/>
    <w:rsid w:val="00441906"/>
    <w:rsid w:val="00457EF3"/>
    <w:rsid w:val="00484B84"/>
    <w:rsid w:val="004A15FD"/>
    <w:rsid w:val="004B7E9A"/>
    <w:rsid w:val="004C1CE5"/>
    <w:rsid w:val="004C5D53"/>
    <w:rsid w:val="004D34C5"/>
    <w:rsid w:val="004F4EC1"/>
    <w:rsid w:val="00511DC9"/>
    <w:rsid w:val="00512887"/>
    <w:rsid w:val="00523E37"/>
    <w:rsid w:val="00524A51"/>
    <w:rsid w:val="00527BAF"/>
    <w:rsid w:val="0054749A"/>
    <w:rsid w:val="005549D0"/>
    <w:rsid w:val="00556473"/>
    <w:rsid w:val="00561D82"/>
    <w:rsid w:val="00584D61"/>
    <w:rsid w:val="00594B1E"/>
    <w:rsid w:val="00596924"/>
    <w:rsid w:val="005A41A7"/>
    <w:rsid w:val="005C0022"/>
    <w:rsid w:val="005D47E6"/>
    <w:rsid w:val="005D78E2"/>
    <w:rsid w:val="005E2A1C"/>
    <w:rsid w:val="005F1FDB"/>
    <w:rsid w:val="00600081"/>
    <w:rsid w:val="00612E40"/>
    <w:rsid w:val="006144D7"/>
    <w:rsid w:val="00622992"/>
    <w:rsid w:val="00687646"/>
    <w:rsid w:val="006961E0"/>
    <w:rsid w:val="006C396D"/>
    <w:rsid w:val="006D6EAB"/>
    <w:rsid w:val="006E4C06"/>
    <w:rsid w:val="006F19F0"/>
    <w:rsid w:val="006F219E"/>
    <w:rsid w:val="00743AB3"/>
    <w:rsid w:val="00745C12"/>
    <w:rsid w:val="00773B9D"/>
    <w:rsid w:val="00790E91"/>
    <w:rsid w:val="007A190C"/>
    <w:rsid w:val="007A31B0"/>
    <w:rsid w:val="007B4A46"/>
    <w:rsid w:val="007B5DBB"/>
    <w:rsid w:val="007D1997"/>
    <w:rsid w:val="007D7F7F"/>
    <w:rsid w:val="00802C08"/>
    <w:rsid w:val="00803884"/>
    <w:rsid w:val="00810865"/>
    <w:rsid w:val="00820303"/>
    <w:rsid w:val="00830240"/>
    <w:rsid w:val="00834D31"/>
    <w:rsid w:val="00851A29"/>
    <w:rsid w:val="00861540"/>
    <w:rsid w:val="00864942"/>
    <w:rsid w:val="00872CF3"/>
    <w:rsid w:val="00887A00"/>
    <w:rsid w:val="008A39D8"/>
    <w:rsid w:val="008B21E9"/>
    <w:rsid w:val="008C380C"/>
    <w:rsid w:val="008D6D81"/>
    <w:rsid w:val="009011F7"/>
    <w:rsid w:val="009062B2"/>
    <w:rsid w:val="0090690B"/>
    <w:rsid w:val="00906A71"/>
    <w:rsid w:val="00923B3E"/>
    <w:rsid w:val="00927E94"/>
    <w:rsid w:val="00937624"/>
    <w:rsid w:val="00947BD8"/>
    <w:rsid w:val="00955ACC"/>
    <w:rsid w:val="00974650"/>
    <w:rsid w:val="009776BC"/>
    <w:rsid w:val="00992EB8"/>
    <w:rsid w:val="00995304"/>
    <w:rsid w:val="009962E6"/>
    <w:rsid w:val="009A5795"/>
    <w:rsid w:val="009C19B2"/>
    <w:rsid w:val="009C6FC3"/>
    <w:rsid w:val="009E11AD"/>
    <w:rsid w:val="009F4EBF"/>
    <w:rsid w:val="00A22573"/>
    <w:rsid w:val="00A277E1"/>
    <w:rsid w:val="00A32BE8"/>
    <w:rsid w:val="00A35DAE"/>
    <w:rsid w:val="00A42F84"/>
    <w:rsid w:val="00A45A99"/>
    <w:rsid w:val="00A7677E"/>
    <w:rsid w:val="00A76F11"/>
    <w:rsid w:val="00A871E6"/>
    <w:rsid w:val="00A95BB8"/>
    <w:rsid w:val="00AA6853"/>
    <w:rsid w:val="00AB0199"/>
    <w:rsid w:val="00AB4A75"/>
    <w:rsid w:val="00AB53D5"/>
    <w:rsid w:val="00AB776D"/>
    <w:rsid w:val="00AC7CC4"/>
    <w:rsid w:val="00AD2CB6"/>
    <w:rsid w:val="00AD39E0"/>
    <w:rsid w:val="00AE3756"/>
    <w:rsid w:val="00AE61B9"/>
    <w:rsid w:val="00AF3485"/>
    <w:rsid w:val="00B07621"/>
    <w:rsid w:val="00B22DBB"/>
    <w:rsid w:val="00B37873"/>
    <w:rsid w:val="00B37C0D"/>
    <w:rsid w:val="00B57A57"/>
    <w:rsid w:val="00B912EF"/>
    <w:rsid w:val="00BB2FE8"/>
    <w:rsid w:val="00BD239A"/>
    <w:rsid w:val="00BD66F9"/>
    <w:rsid w:val="00BF05AA"/>
    <w:rsid w:val="00C0017F"/>
    <w:rsid w:val="00C02B9F"/>
    <w:rsid w:val="00C266FA"/>
    <w:rsid w:val="00C6114C"/>
    <w:rsid w:val="00C66366"/>
    <w:rsid w:val="00C706AD"/>
    <w:rsid w:val="00C71CD1"/>
    <w:rsid w:val="00CA0AB7"/>
    <w:rsid w:val="00CA1AA9"/>
    <w:rsid w:val="00CA3D3A"/>
    <w:rsid w:val="00CA5791"/>
    <w:rsid w:val="00CC1F5D"/>
    <w:rsid w:val="00CC6F13"/>
    <w:rsid w:val="00D11A8A"/>
    <w:rsid w:val="00D135DD"/>
    <w:rsid w:val="00D150C8"/>
    <w:rsid w:val="00D32C94"/>
    <w:rsid w:val="00D37F1C"/>
    <w:rsid w:val="00D42118"/>
    <w:rsid w:val="00D62B94"/>
    <w:rsid w:val="00DA083F"/>
    <w:rsid w:val="00DA4099"/>
    <w:rsid w:val="00DA4CF5"/>
    <w:rsid w:val="00DC6260"/>
    <w:rsid w:val="00DD1C5C"/>
    <w:rsid w:val="00DE13FC"/>
    <w:rsid w:val="00DE2A86"/>
    <w:rsid w:val="00DE7793"/>
    <w:rsid w:val="00E00499"/>
    <w:rsid w:val="00E005C7"/>
    <w:rsid w:val="00E06BE0"/>
    <w:rsid w:val="00E122C3"/>
    <w:rsid w:val="00E20748"/>
    <w:rsid w:val="00E55313"/>
    <w:rsid w:val="00E841E7"/>
    <w:rsid w:val="00E8774D"/>
    <w:rsid w:val="00E8792B"/>
    <w:rsid w:val="00EC73B8"/>
    <w:rsid w:val="00ED0CA6"/>
    <w:rsid w:val="00EE241E"/>
    <w:rsid w:val="00EE5980"/>
    <w:rsid w:val="00EF4D3D"/>
    <w:rsid w:val="00F01E04"/>
    <w:rsid w:val="00F1465A"/>
    <w:rsid w:val="00F20707"/>
    <w:rsid w:val="00F23583"/>
    <w:rsid w:val="00F241C5"/>
    <w:rsid w:val="00F31EFF"/>
    <w:rsid w:val="00F478A3"/>
    <w:rsid w:val="00F64B16"/>
    <w:rsid w:val="00F815B1"/>
    <w:rsid w:val="00F83520"/>
    <w:rsid w:val="00F87D6C"/>
    <w:rsid w:val="00FA2944"/>
    <w:rsid w:val="00FA3B52"/>
    <w:rsid w:val="00FA76DA"/>
    <w:rsid w:val="00FB3964"/>
    <w:rsid w:val="00FB4107"/>
    <w:rsid w:val="00FC29BA"/>
    <w:rsid w:val="00FC5149"/>
    <w:rsid w:val="00FC6CB2"/>
    <w:rsid w:val="00FD6B64"/>
    <w:rsid w:val="00FD7F0A"/>
    <w:rsid w:val="00FE3779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F7A9"/>
  <w15:chartTrackingRefBased/>
  <w15:docId w15:val="{5648B40B-AA6E-364B-A12E-79162D26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Al Bayan Plai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6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FC3"/>
    <w:pPr>
      <w:spacing w:after="20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FC3"/>
    <w:rPr>
      <w:rFonts w:asciiTheme="minorHAnsi" w:hAnsiTheme="minorHAnsi" w:cstheme="min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F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FC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B9D"/>
    <w:pPr>
      <w:spacing w:after="0"/>
    </w:pPr>
    <w:rPr>
      <w:rFonts w:ascii="Cambria" w:hAnsi="Cambria" w:cs="Al Bayan Plai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B9D"/>
    <w:rPr>
      <w:rFonts w:asciiTheme="minorHAnsi" w:hAnsiTheme="minorHAnsi" w:cstheme="minorBid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Casey Christine Armstrong</cp:lastModifiedBy>
  <cp:revision>2</cp:revision>
  <cp:lastPrinted>2018-05-10T20:47:00Z</cp:lastPrinted>
  <dcterms:created xsi:type="dcterms:W3CDTF">2022-05-13T18:03:00Z</dcterms:created>
  <dcterms:modified xsi:type="dcterms:W3CDTF">2022-05-13T18:03:00Z</dcterms:modified>
</cp:coreProperties>
</file>